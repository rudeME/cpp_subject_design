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FD9" w:rsidRPr="00955FD9" w:rsidRDefault="00955FD9" w:rsidP="00955FD9">
      <w:r w:rsidRPr="00955FD9">
        <w:t>想要使用后端数据，请添加"</w:t>
      </w:r>
      <w:proofErr w:type="spellStart"/>
      <w:r w:rsidRPr="00955FD9">
        <w:t>class_student.h</w:t>
      </w:r>
      <w:proofErr w:type="spellEnd"/>
      <w:r w:rsidRPr="00955FD9">
        <w:t>"和"</w:t>
      </w:r>
      <w:proofErr w:type="spellStart"/>
      <w:r w:rsidRPr="00955FD9">
        <w:t>functions.h</w:t>
      </w:r>
      <w:proofErr w:type="spellEnd"/>
      <w:r w:rsidRPr="00955FD9">
        <w:t>"头文件</w:t>
      </w:r>
      <w:r w:rsidRPr="00955FD9">
        <w:br/>
        <w:t>后端用来交付的数据会存在data命名空间当中，使用时请using namespace data，或使用data::</w:t>
      </w:r>
      <w:r w:rsidRPr="00955FD9">
        <w:br/>
        <w:t>后端使用的类名称为student</w:t>
      </w:r>
      <w:r w:rsidRPr="00955FD9">
        <w:br/>
        <w:t>下面介绍后端函数接口的使用方法</w:t>
      </w:r>
    </w:p>
    <w:p w:rsidR="00955FD9" w:rsidRPr="00955FD9" w:rsidRDefault="00955FD9" w:rsidP="00955FD9">
      <w:pPr>
        <w:rPr>
          <w:b/>
          <w:bCs/>
        </w:rPr>
      </w:pPr>
      <w:proofErr w:type="spellStart"/>
      <w:r w:rsidRPr="00955FD9">
        <w:rPr>
          <w:b/>
          <w:bCs/>
        </w:rPr>
        <w:t>init</w:t>
      </w:r>
      <w:proofErr w:type="spellEnd"/>
    </w:p>
    <w:p w:rsidR="00955FD9" w:rsidRPr="00955FD9" w:rsidRDefault="00955FD9" w:rsidP="00955FD9">
      <w:r w:rsidRPr="00955FD9">
        <w:t>无参数，直接调用即可</w:t>
      </w:r>
      <w:r w:rsidRPr="00955FD9">
        <w:br/>
        <w:t>函数作用是初始化数据，从link_list.txt文件中读取数据， 并建立链表，需在main函数的开头使用</w:t>
      </w:r>
    </w:p>
    <w:p w:rsidR="00955FD9" w:rsidRPr="00955FD9" w:rsidRDefault="00955FD9" w:rsidP="00955FD9">
      <w:pPr>
        <w:rPr>
          <w:b/>
          <w:bCs/>
        </w:rPr>
      </w:pPr>
      <w:r w:rsidRPr="00955FD9">
        <w:rPr>
          <w:b/>
          <w:bCs/>
        </w:rPr>
        <w:t>save</w:t>
      </w:r>
    </w:p>
    <w:p w:rsidR="00955FD9" w:rsidRPr="00955FD9" w:rsidRDefault="00955FD9" w:rsidP="00955FD9">
      <w:r w:rsidRPr="00955FD9">
        <w:t>无参数，直接调用即可</w:t>
      </w:r>
      <w:r w:rsidRPr="00955FD9">
        <w:br/>
        <w:t>作用是将目前程序的链表存入link_list.txt文件中，前端界面中应当设有相应按钮，让用户可以保存数据。 若是在退出时能够提醒用户保存未保存的数据，则更好</w:t>
      </w:r>
      <w:r w:rsidRPr="00955FD9">
        <w:br/>
        <w:t>前端工程师也可以选择适当的时候，自动存储数据</w:t>
      </w:r>
    </w:p>
    <w:p w:rsidR="00955FD9" w:rsidRPr="005D66AE" w:rsidRDefault="00955FD9" w:rsidP="00955FD9">
      <w:pPr>
        <w:rPr>
          <w:b/>
          <w:bCs/>
          <w:strike/>
        </w:rPr>
      </w:pPr>
      <w:bookmarkStart w:id="0" w:name="_GoBack"/>
      <w:r w:rsidRPr="005D66AE">
        <w:rPr>
          <w:b/>
          <w:bCs/>
          <w:strike/>
        </w:rPr>
        <w:t>seek</w:t>
      </w:r>
    </w:p>
    <w:bookmarkEnd w:id="0"/>
    <w:p w:rsidR="00955FD9" w:rsidRPr="00955FD9" w:rsidRDefault="00955FD9" w:rsidP="00955FD9">
      <w:r w:rsidRPr="00955FD9">
        <w:t xml:space="preserve">1参数，const char* </w:t>
      </w:r>
      <w:proofErr w:type="spellStart"/>
      <w:r w:rsidRPr="00955FD9">
        <w:t>id_or_name</w:t>
      </w:r>
      <w:proofErr w:type="spellEnd"/>
      <w:r w:rsidRPr="00955FD9">
        <w:t xml:space="preserve"> 此函数用来查找。接收一个参数</w:t>
      </w:r>
      <w:proofErr w:type="spellStart"/>
      <w:r w:rsidRPr="00955FD9">
        <w:t>id_or_name</w:t>
      </w:r>
      <w:proofErr w:type="spellEnd"/>
      <w:r w:rsidRPr="00955FD9">
        <w:t>。将需要查找的对象的学号或者姓名输入，函数就会自动查找所有符合条件的对象，并将这些对象的指针，按照学号顺序存储在data命名空间的</w:t>
      </w:r>
      <w:proofErr w:type="spellStart"/>
      <w:r w:rsidRPr="00955FD9">
        <w:t>seek_res</w:t>
      </w:r>
      <w:proofErr w:type="spellEnd"/>
      <w:r w:rsidRPr="00955FD9">
        <w:t>()数组中(</w:t>
      </w:r>
      <w:r w:rsidRPr="00955FD9">
        <w:rPr>
          <w:b/>
          <w:bCs/>
        </w:rPr>
        <w:t>下标从0开始，以下不特别说明下标均从0开始</w:t>
      </w:r>
      <w:r w:rsidRPr="00955FD9">
        <w:t>)(注意，存储的是</w:t>
      </w:r>
      <w:r w:rsidRPr="00955FD9">
        <w:rPr>
          <w:b/>
          <w:bCs/>
        </w:rPr>
        <w:t>student对象类型的指针</w:t>
      </w:r>
      <w:r w:rsidRPr="00955FD9">
        <w:t>)，</w:t>
      </w:r>
      <w:r w:rsidRPr="00955FD9">
        <w:br/>
        <w:t>符合条件的结果数量会存储在data::</w:t>
      </w:r>
      <w:proofErr w:type="spellStart"/>
      <w:r w:rsidRPr="00955FD9">
        <w:t>seek_num</w:t>
      </w:r>
      <w:proofErr w:type="spellEnd"/>
      <w:r w:rsidRPr="00955FD9">
        <w:t>整型变量中</w:t>
      </w:r>
    </w:p>
    <w:p w:rsidR="00955FD9" w:rsidRPr="005D66AE" w:rsidRDefault="00955FD9" w:rsidP="00955FD9">
      <w:pPr>
        <w:rPr>
          <w:b/>
          <w:bCs/>
          <w:strike/>
        </w:rPr>
      </w:pPr>
      <w:r w:rsidRPr="005D66AE">
        <w:rPr>
          <w:b/>
          <w:bCs/>
          <w:strike/>
        </w:rPr>
        <w:t>add</w:t>
      </w:r>
    </w:p>
    <w:p w:rsidR="00955FD9" w:rsidRPr="00955FD9" w:rsidRDefault="00955FD9" w:rsidP="00955FD9">
      <w:r w:rsidRPr="00955FD9">
        <w:t xml:space="preserve">5参数，const char* id, const char* name, int sex, int school, int </w:t>
      </w:r>
      <w:proofErr w:type="spellStart"/>
      <w:r w:rsidRPr="00955FD9">
        <w:t>class_num</w:t>
      </w:r>
      <w:proofErr w:type="spellEnd"/>
      <w:r w:rsidRPr="00955FD9">
        <w:br/>
        <w:t>1返回值 student* 此函数用来添加学生，5个参数分别为学生的学号，姓名，性别，学院，班级号</w:t>
      </w:r>
      <w:r w:rsidRPr="00955FD9">
        <w:br/>
        <w:t>性别，学院已经设置好了枚举型变量，在参数表中直接填写即可，不需要加双引号</w:t>
      </w:r>
      <w:r w:rsidRPr="00955FD9">
        <w:br/>
        <w:t>性别：MALE, FEMALE</w:t>
      </w:r>
      <w:r w:rsidRPr="00955FD9">
        <w:br/>
        <w:t>学院：JI_RUAN, DIAN_XIN, SHU_TONG</w:t>
      </w:r>
      <w:r w:rsidRPr="00955FD9">
        <w:br/>
        <w:t>举例：</w:t>
      </w:r>
      <w:r w:rsidRPr="00955FD9">
        <w:br/>
        <w:t xml:space="preserve">student* </w:t>
      </w:r>
      <w:proofErr w:type="spellStart"/>
      <w:r w:rsidRPr="00955FD9">
        <w:t>ptr</w:t>
      </w:r>
      <w:proofErr w:type="spellEnd"/>
      <w:r w:rsidRPr="00955FD9">
        <w:t xml:space="preserve"> = add("201983290999", "马保国", MALE, JI_RUAN, 1);</w:t>
      </w:r>
      <w:r w:rsidRPr="00955FD9">
        <w:br/>
        <w:t>或</w:t>
      </w:r>
      <w:r w:rsidRPr="00955FD9">
        <w:br/>
        <w:t xml:space="preserve">student* </w:t>
      </w:r>
      <w:proofErr w:type="spellStart"/>
      <w:r w:rsidRPr="00955FD9">
        <w:t>ptr</w:t>
      </w:r>
      <w:proofErr w:type="spellEnd"/>
      <w:r w:rsidRPr="00955FD9">
        <w:t>{add("201983290999", "马保国", MALE, JI_RUAN, 1)};</w:t>
      </w:r>
      <w:r w:rsidRPr="00955FD9">
        <w:br/>
        <w:t>函数设有1个返回值，会返回指向这个新建对象的指针，注意，add函数里面不包含对学科分数的登记，登记分数可以通过这个返回的指针，用下面即将提到的</w:t>
      </w:r>
      <w:proofErr w:type="spellStart"/>
      <w:r w:rsidRPr="00955FD9">
        <w:t>modify_score</w:t>
      </w:r>
      <w:proofErr w:type="spellEnd"/>
      <w:r w:rsidRPr="00955FD9">
        <w:t>方法修改，切记要登记分数！</w:t>
      </w:r>
    </w:p>
    <w:p w:rsidR="00955FD9" w:rsidRPr="00955FD9" w:rsidRDefault="00955FD9" w:rsidP="00955FD9">
      <w:pPr>
        <w:rPr>
          <w:b/>
          <w:bCs/>
        </w:rPr>
      </w:pPr>
      <w:proofErr w:type="spellStart"/>
      <w:r w:rsidRPr="00955FD9">
        <w:rPr>
          <w:b/>
          <w:bCs/>
        </w:rPr>
        <w:t>modify_score</w:t>
      </w:r>
      <w:proofErr w:type="spellEnd"/>
      <w:r w:rsidRPr="00955FD9">
        <w:rPr>
          <w:b/>
          <w:bCs/>
        </w:rPr>
        <w:t>方法</w:t>
      </w:r>
    </w:p>
    <w:p w:rsidR="00955FD9" w:rsidRPr="00955FD9" w:rsidRDefault="00955FD9" w:rsidP="00955FD9">
      <w:r w:rsidRPr="00955FD9">
        <w:t>2参数，int sub, int score</w:t>
      </w:r>
      <w:r w:rsidRPr="00955FD9">
        <w:br/>
        <w:t>注意，</w:t>
      </w:r>
      <w:r w:rsidRPr="00955FD9">
        <w:rPr>
          <w:b/>
          <w:bCs/>
        </w:rPr>
        <w:t>这是student类的方法</w:t>
      </w:r>
      <w:r w:rsidRPr="00955FD9">
        <w:t>，此方法可以用来修改学生的分数，设有2个参数，分别是需要修改的科目和分数</w:t>
      </w:r>
      <w:r w:rsidRPr="00955FD9">
        <w:br/>
        <w:t>科目也是枚举类型：</w:t>
      </w:r>
      <w:r w:rsidRPr="00955FD9">
        <w:br/>
        <w:t>科目：GAO_SHU, XIAN_DAI, CHENG_XU, GAI_TONG, DIAN_ZI, JIN_SHI, CHANG_WEI_FEN, XIN_HAO, OS, NET</w:t>
      </w:r>
      <w:r w:rsidRPr="00955FD9">
        <w:br/>
        <w:t>写入参数的时候也是直接写汉字就可以了，不用加双引号</w:t>
      </w:r>
      <w:r w:rsidRPr="00955FD9">
        <w:br/>
        <w:t>举例：</w:t>
      </w:r>
      <w:r w:rsidRPr="00955FD9">
        <w:br/>
        <w:t xml:space="preserve">student* </w:t>
      </w:r>
      <w:proofErr w:type="spellStart"/>
      <w:r w:rsidRPr="00955FD9">
        <w:t>ptr</w:t>
      </w:r>
      <w:proofErr w:type="spellEnd"/>
      <w:r w:rsidRPr="00955FD9">
        <w:t>{add("201983290999", "马保国", MALE, JI_RUAN, 1)};//</w:t>
      </w:r>
      <w:proofErr w:type="spellStart"/>
      <w:r w:rsidRPr="00955FD9">
        <w:t>ptr</w:t>
      </w:r>
      <w:proofErr w:type="spellEnd"/>
      <w:r w:rsidRPr="00955FD9">
        <w:t>指向你新加入的学生</w:t>
      </w:r>
      <w:r w:rsidRPr="00955FD9">
        <w:br/>
      </w:r>
      <w:proofErr w:type="spellStart"/>
      <w:r w:rsidRPr="00955FD9">
        <w:lastRenderedPageBreak/>
        <w:t>ptr</w:t>
      </w:r>
      <w:proofErr w:type="spellEnd"/>
      <w:r w:rsidRPr="00955FD9">
        <w:t>-&gt;</w:t>
      </w:r>
      <w:proofErr w:type="spellStart"/>
      <w:r w:rsidRPr="00955FD9">
        <w:t>modify_score</w:t>
      </w:r>
      <w:proofErr w:type="spellEnd"/>
      <w:r w:rsidRPr="00955FD9">
        <w:t>(GAO_SHU, 90);//这样即可登记高等数学的分数为90</w:t>
      </w:r>
    </w:p>
    <w:p w:rsidR="00955FD9" w:rsidRPr="00955FD9" w:rsidRDefault="00955FD9" w:rsidP="00955FD9">
      <w:pPr>
        <w:rPr>
          <w:b/>
          <w:bCs/>
        </w:rPr>
      </w:pPr>
      <w:proofErr w:type="spellStart"/>
      <w:r w:rsidRPr="00955FD9">
        <w:rPr>
          <w:b/>
          <w:bCs/>
        </w:rPr>
        <w:t>modify_school</w:t>
      </w:r>
      <w:proofErr w:type="spellEnd"/>
      <w:r w:rsidRPr="00955FD9">
        <w:rPr>
          <w:b/>
          <w:bCs/>
        </w:rPr>
        <w:t>方法</w:t>
      </w:r>
    </w:p>
    <w:p w:rsidR="00955FD9" w:rsidRPr="00955FD9" w:rsidRDefault="00955FD9" w:rsidP="00955FD9">
      <w:r w:rsidRPr="00955FD9">
        <w:t xml:space="preserve">1参数，int </w:t>
      </w:r>
      <w:proofErr w:type="spellStart"/>
      <w:r w:rsidRPr="00955FD9">
        <w:t>stu_school</w:t>
      </w:r>
      <w:proofErr w:type="spellEnd"/>
      <w:r w:rsidRPr="00955FD9">
        <w:br/>
        <w:t>注意，这是student类的方法，此方法可以改变学生的学院，参数填枚举类型即可</w:t>
      </w:r>
    </w:p>
    <w:p w:rsidR="00955FD9" w:rsidRPr="00955FD9" w:rsidRDefault="00955FD9" w:rsidP="00955FD9">
      <w:pPr>
        <w:rPr>
          <w:b/>
          <w:bCs/>
        </w:rPr>
      </w:pPr>
      <w:proofErr w:type="spellStart"/>
      <w:r w:rsidRPr="00955FD9">
        <w:rPr>
          <w:b/>
          <w:bCs/>
        </w:rPr>
        <w:t>modify_class_num</w:t>
      </w:r>
      <w:proofErr w:type="spellEnd"/>
      <w:r w:rsidRPr="00955FD9">
        <w:rPr>
          <w:b/>
          <w:bCs/>
        </w:rPr>
        <w:t>方法</w:t>
      </w:r>
    </w:p>
    <w:p w:rsidR="00955FD9" w:rsidRPr="00955FD9" w:rsidRDefault="00955FD9" w:rsidP="00955FD9">
      <w:r w:rsidRPr="00955FD9">
        <w:t xml:space="preserve">1参数，int </w:t>
      </w:r>
      <w:proofErr w:type="spellStart"/>
      <w:r w:rsidRPr="00955FD9">
        <w:t>class_num</w:t>
      </w:r>
      <w:proofErr w:type="spellEnd"/>
      <w:r w:rsidRPr="00955FD9">
        <w:br/>
        <w:t>注意，这是student类的方法，此方法可以改变学生的班级，参数填班级号即可</w:t>
      </w:r>
    </w:p>
    <w:p w:rsidR="00955FD9" w:rsidRPr="00955FD9" w:rsidRDefault="00955FD9" w:rsidP="00955FD9">
      <w:pPr>
        <w:rPr>
          <w:b/>
          <w:bCs/>
        </w:rPr>
      </w:pPr>
      <w:r w:rsidRPr="00955FD9">
        <w:rPr>
          <w:b/>
          <w:bCs/>
        </w:rPr>
        <w:t>其他获取信息的方法</w:t>
      </w:r>
    </w:p>
    <w:p w:rsidR="00955FD9" w:rsidRPr="00955FD9" w:rsidRDefault="00955FD9" w:rsidP="00955FD9">
      <w:r w:rsidRPr="00955FD9">
        <w:t>注意，以下都是student类的方法，可以通过对象指针来调用</w:t>
      </w:r>
      <w:r w:rsidRPr="00955FD9">
        <w:br/>
      </w:r>
      <w:proofErr w:type="spellStart"/>
      <w:r w:rsidRPr="00955FD9">
        <w:t>get_id</w:t>
      </w:r>
      <w:proofErr w:type="spellEnd"/>
      <w:r w:rsidRPr="00955FD9">
        <w:t xml:space="preserve"> 无参数，返回学号</w:t>
      </w:r>
      <w:r w:rsidRPr="00955FD9">
        <w:br/>
      </w:r>
      <w:proofErr w:type="spellStart"/>
      <w:r w:rsidRPr="00955FD9">
        <w:t>get_name</w:t>
      </w:r>
      <w:proofErr w:type="spellEnd"/>
      <w:r w:rsidRPr="00955FD9">
        <w:t xml:space="preserve"> 无参数，返回姓名</w:t>
      </w:r>
      <w:r w:rsidRPr="00955FD9">
        <w:br/>
      </w:r>
      <w:proofErr w:type="spellStart"/>
      <w:r w:rsidRPr="00955FD9">
        <w:t>get_sex</w:t>
      </w:r>
      <w:proofErr w:type="spellEnd"/>
      <w:r w:rsidRPr="00955FD9">
        <w:t xml:space="preserve"> 无参数，返回性别，0为男，1为女</w:t>
      </w:r>
      <w:r w:rsidRPr="00955FD9">
        <w:br/>
      </w:r>
      <w:proofErr w:type="spellStart"/>
      <w:r w:rsidRPr="00955FD9">
        <w:t>get_school</w:t>
      </w:r>
      <w:proofErr w:type="spellEnd"/>
      <w:r w:rsidRPr="00955FD9">
        <w:t xml:space="preserve"> 无参数，返回学院</w:t>
      </w:r>
      <w:r w:rsidRPr="00955FD9">
        <w:br/>
      </w:r>
      <w:proofErr w:type="spellStart"/>
      <w:r w:rsidRPr="00955FD9">
        <w:t>get_class_num</w:t>
      </w:r>
      <w:proofErr w:type="spellEnd"/>
      <w:r w:rsidRPr="00955FD9">
        <w:t xml:space="preserve"> 无参数，返回班级</w:t>
      </w:r>
      <w:r w:rsidRPr="00955FD9">
        <w:br/>
      </w:r>
      <w:proofErr w:type="spellStart"/>
      <w:r w:rsidRPr="00955FD9">
        <w:t>get_score</w:t>
      </w:r>
      <w:proofErr w:type="spellEnd"/>
      <w:r w:rsidRPr="00955FD9">
        <w:t xml:space="preserve"> 1参数，输入学科的枚举类型，返回对应学科分数</w:t>
      </w:r>
      <w:r w:rsidRPr="00955FD9">
        <w:br/>
      </w:r>
      <w:proofErr w:type="spellStart"/>
      <w:r w:rsidRPr="00955FD9">
        <w:t>get_total_score</w:t>
      </w:r>
      <w:proofErr w:type="spellEnd"/>
      <w:r w:rsidRPr="00955FD9">
        <w:t xml:space="preserve"> 无参数，返回总分</w:t>
      </w:r>
    </w:p>
    <w:p w:rsidR="00955FD9" w:rsidRPr="005D66AE" w:rsidRDefault="00955FD9" w:rsidP="00955FD9">
      <w:pPr>
        <w:rPr>
          <w:b/>
          <w:bCs/>
          <w:strike/>
        </w:rPr>
      </w:pPr>
      <w:r w:rsidRPr="005D66AE">
        <w:rPr>
          <w:b/>
          <w:bCs/>
          <w:strike/>
        </w:rPr>
        <w:t>del</w:t>
      </w:r>
    </w:p>
    <w:p w:rsidR="00955FD9" w:rsidRPr="00955FD9" w:rsidRDefault="00955FD9" w:rsidP="00955FD9">
      <w:r w:rsidRPr="00955FD9">
        <w:t xml:space="preserve">1参数，student* </w:t>
      </w:r>
      <w:proofErr w:type="spellStart"/>
      <w:r w:rsidRPr="00955FD9">
        <w:t>pdel</w:t>
      </w:r>
      <w:proofErr w:type="spellEnd"/>
      <w:r w:rsidRPr="00955FD9">
        <w:br/>
        <w:t>函数可以删除学生信息，需要向参数列表中提供该对象的指针，即可删除该学生信息</w:t>
      </w:r>
    </w:p>
    <w:p w:rsidR="00955FD9" w:rsidRPr="00955FD9" w:rsidRDefault="00955FD9" w:rsidP="00955FD9">
      <w:pPr>
        <w:rPr>
          <w:b/>
          <w:bCs/>
        </w:rPr>
      </w:pPr>
      <w:proofErr w:type="spellStart"/>
      <w:r w:rsidRPr="00955FD9">
        <w:rPr>
          <w:b/>
          <w:bCs/>
        </w:rPr>
        <w:t>del_all</w:t>
      </w:r>
      <w:proofErr w:type="spellEnd"/>
    </w:p>
    <w:p w:rsidR="00955FD9" w:rsidRDefault="00955FD9" w:rsidP="00955FD9">
      <w:r w:rsidRPr="00955FD9">
        <w:t>无参数 直接调用即可。此函数可以删除当前程序链表中的所有数据项，但在未保存之前不会影响txt文件，前端应当提供这个函数的按钮，但是应当谨慎使用这个函数，可以提醒用户确认之后再调用</w:t>
      </w:r>
    </w:p>
    <w:p w:rsidR="00955FD9" w:rsidRDefault="00955FD9" w:rsidP="00955FD9"/>
    <w:p w:rsidR="00955FD9" w:rsidRDefault="00955FD9" w:rsidP="00955FD9">
      <w:proofErr w:type="spellStart"/>
      <w:r w:rsidRPr="00955FD9">
        <w:rPr>
          <w:rFonts w:hint="eastAsia"/>
          <w:highlight w:val="yellow"/>
        </w:rPr>
        <w:t>m</w:t>
      </w:r>
      <w:r w:rsidRPr="00955FD9">
        <w:rPr>
          <w:highlight w:val="yellow"/>
        </w:rPr>
        <w:t>essagebox</w:t>
      </w:r>
      <w:proofErr w:type="spellEnd"/>
      <w:r w:rsidRPr="00955FD9">
        <w:rPr>
          <w:highlight w:val="yellow"/>
        </w:rPr>
        <w:t xml:space="preserve"> </w:t>
      </w:r>
      <w:r w:rsidRPr="00955FD9">
        <w:rPr>
          <w:rFonts w:hint="eastAsia"/>
          <w:highlight w:val="yellow"/>
        </w:rPr>
        <w:t>Y/</w:t>
      </w:r>
      <w:r w:rsidRPr="00955FD9">
        <w:rPr>
          <w:highlight w:val="yellow"/>
        </w:rPr>
        <w:t>N</w:t>
      </w:r>
      <w:r>
        <w:t xml:space="preserve"> </w:t>
      </w:r>
    </w:p>
    <w:p w:rsidR="00955FD9" w:rsidRPr="00955FD9" w:rsidRDefault="00955FD9" w:rsidP="00955FD9"/>
    <w:p w:rsidR="00955FD9" w:rsidRPr="002D7E49" w:rsidRDefault="00955FD9" w:rsidP="00955FD9">
      <w:pPr>
        <w:rPr>
          <w:b/>
          <w:bCs/>
          <w:strike/>
        </w:rPr>
      </w:pPr>
      <w:proofErr w:type="spellStart"/>
      <w:r w:rsidRPr="002D7E49">
        <w:rPr>
          <w:b/>
          <w:bCs/>
          <w:strike/>
        </w:rPr>
        <w:t>sort_by_total_score</w:t>
      </w:r>
      <w:proofErr w:type="spellEnd"/>
    </w:p>
    <w:p w:rsidR="00955FD9" w:rsidRPr="00955FD9" w:rsidRDefault="00955FD9" w:rsidP="00955FD9">
      <w:r w:rsidRPr="00955FD9">
        <w:t>2个重载 1参数，int school</w:t>
      </w:r>
      <w:r w:rsidRPr="00955FD9">
        <w:br/>
        <w:t xml:space="preserve">2参数，int school, int </w:t>
      </w:r>
      <w:proofErr w:type="spellStart"/>
      <w:r w:rsidRPr="00955FD9">
        <w:t>class_num</w:t>
      </w:r>
      <w:proofErr w:type="spellEnd"/>
      <w:r w:rsidRPr="00955FD9">
        <w:br/>
        <w:t>该函数实现学生按总分排序，两个重载分别实现了学院排序和班级排序，参数分别需要学院的枚举类型，学院的枚举类型和班级序号</w:t>
      </w:r>
      <w:r w:rsidRPr="00955FD9">
        <w:br/>
        <w:t>函数会将排序好的结果存储在data::</w:t>
      </w:r>
      <w:proofErr w:type="spellStart"/>
      <w:r w:rsidRPr="00955FD9">
        <w:t>seek_res</w:t>
      </w:r>
      <w:proofErr w:type="spellEnd"/>
      <w:r w:rsidRPr="00955FD9">
        <w:t>数组中(注意，</w:t>
      </w:r>
      <w:r w:rsidRPr="00955FD9">
        <w:rPr>
          <w:b/>
          <w:bCs/>
        </w:rPr>
        <w:t>存储的是排好序的结果的指针</w:t>
      </w:r>
      <w:r w:rsidRPr="00955FD9">
        <w:t>)，排序的总数量存储在data::</w:t>
      </w:r>
      <w:proofErr w:type="spellStart"/>
      <w:r w:rsidRPr="00955FD9">
        <w:t>seek_num</w:t>
      </w:r>
      <w:proofErr w:type="spellEnd"/>
      <w:r w:rsidRPr="00955FD9">
        <w:t>中</w:t>
      </w:r>
    </w:p>
    <w:p w:rsidR="00955FD9" w:rsidRPr="002D7E49" w:rsidRDefault="00955FD9" w:rsidP="00955FD9">
      <w:pPr>
        <w:rPr>
          <w:b/>
          <w:bCs/>
          <w:strike/>
        </w:rPr>
      </w:pPr>
      <w:proofErr w:type="spellStart"/>
      <w:r w:rsidRPr="002D7E49">
        <w:rPr>
          <w:b/>
          <w:bCs/>
          <w:strike/>
        </w:rPr>
        <w:t>sort_by_subject_score</w:t>
      </w:r>
      <w:proofErr w:type="spellEnd"/>
    </w:p>
    <w:p w:rsidR="00955FD9" w:rsidRPr="00955FD9" w:rsidRDefault="00955FD9" w:rsidP="00955FD9">
      <w:r w:rsidRPr="00955FD9">
        <w:t>2个重载</w:t>
      </w:r>
      <w:r w:rsidRPr="00955FD9">
        <w:br/>
        <w:t>2参数，int school, int subject</w:t>
      </w:r>
      <w:r w:rsidRPr="00955FD9">
        <w:br/>
        <w:t xml:space="preserve">3参数，int school, int </w:t>
      </w:r>
      <w:proofErr w:type="spellStart"/>
      <w:r w:rsidRPr="00955FD9">
        <w:t>class_num</w:t>
      </w:r>
      <w:proofErr w:type="spellEnd"/>
      <w:r w:rsidRPr="00955FD9">
        <w:t>, int subject</w:t>
      </w:r>
      <w:r w:rsidRPr="00955FD9">
        <w:br/>
        <w:t>函数实现单门科目的排序，可以按学院或者按班级，用法和</w:t>
      </w:r>
      <w:proofErr w:type="spellStart"/>
      <w:r w:rsidRPr="00955FD9">
        <w:t>sort_by_total_score</w:t>
      </w:r>
      <w:proofErr w:type="spellEnd"/>
      <w:r w:rsidRPr="00955FD9">
        <w:t>类似，只不过参数多了一个学科枚举类型</w:t>
      </w:r>
    </w:p>
    <w:p w:rsidR="00955FD9" w:rsidRPr="002D7E49" w:rsidRDefault="00955FD9" w:rsidP="00955FD9">
      <w:pPr>
        <w:rPr>
          <w:b/>
          <w:bCs/>
          <w:strike/>
        </w:rPr>
      </w:pPr>
      <w:proofErr w:type="spellStart"/>
      <w:r w:rsidRPr="002D7E49">
        <w:rPr>
          <w:b/>
          <w:bCs/>
          <w:strike/>
        </w:rPr>
        <w:t>sort_by_id</w:t>
      </w:r>
      <w:proofErr w:type="spellEnd"/>
    </w:p>
    <w:p w:rsidR="00955FD9" w:rsidRPr="00955FD9" w:rsidRDefault="00955FD9" w:rsidP="00955FD9">
      <w:r w:rsidRPr="00955FD9">
        <w:t>3个重载 0参数</w:t>
      </w:r>
      <w:r w:rsidRPr="00955FD9">
        <w:br/>
        <w:t>1参数 int school</w:t>
      </w:r>
      <w:r w:rsidRPr="00955FD9">
        <w:br/>
        <w:t xml:space="preserve">2参数 int school, int </w:t>
      </w:r>
      <w:proofErr w:type="spellStart"/>
      <w:r w:rsidRPr="00955FD9">
        <w:t>class_num</w:t>
      </w:r>
      <w:proofErr w:type="spellEnd"/>
      <w:r w:rsidRPr="00955FD9">
        <w:br/>
        <w:t>函数实现按学号排序，无参数时按学校，1参数按学院，2参数按班级。用法依然和</w:t>
      </w:r>
      <w:proofErr w:type="spellStart"/>
      <w:r w:rsidRPr="00955FD9">
        <w:lastRenderedPageBreak/>
        <w:t>sort_by_total_score</w:t>
      </w:r>
      <w:proofErr w:type="spellEnd"/>
      <w:r w:rsidRPr="00955FD9">
        <w:t>类似</w:t>
      </w:r>
    </w:p>
    <w:p w:rsidR="00955FD9" w:rsidRPr="005D66AE" w:rsidRDefault="00955FD9" w:rsidP="00955FD9">
      <w:pPr>
        <w:rPr>
          <w:b/>
          <w:bCs/>
          <w:strike/>
        </w:rPr>
      </w:pPr>
      <w:proofErr w:type="spellStart"/>
      <w:r w:rsidRPr="005D66AE">
        <w:rPr>
          <w:b/>
          <w:bCs/>
          <w:strike/>
        </w:rPr>
        <w:t>subject_pass_rate</w:t>
      </w:r>
      <w:proofErr w:type="spellEnd"/>
    </w:p>
    <w:p w:rsidR="00955FD9" w:rsidRPr="00955FD9" w:rsidRDefault="00955FD9" w:rsidP="00955FD9">
      <w:r w:rsidRPr="00955FD9">
        <w:t>3个重载</w:t>
      </w:r>
      <w:r w:rsidRPr="00955FD9">
        <w:br/>
        <w:t>1参数 int subject</w:t>
      </w:r>
      <w:r w:rsidRPr="00955FD9">
        <w:br/>
        <w:t>2参数 int school, int subject</w:t>
      </w:r>
      <w:r w:rsidRPr="00955FD9">
        <w:br/>
        <w:t xml:space="preserve">3参数 int school, int </w:t>
      </w:r>
      <w:proofErr w:type="spellStart"/>
      <w:r w:rsidRPr="00955FD9">
        <w:t>class_num</w:t>
      </w:r>
      <w:proofErr w:type="spellEnd"/>
      <w:r w:rsidRPr="00955FD9">
        <w:t>, int subject</w:t>
      </w:r>
      <w:r w:rsidRPr="00955FD9">
        <w:br/>
        <w:t>1返回值 double</w:t>
      </w:r>
      <w:r w:rsidRPr="00955FD9">
        <w:br/>
        <w:t>该函数计算通过率，1个参数仅需提供学科枚举类型，计算全校通过率，2参数需提供学院枚举类型和学科，计算学院通过率，3参数需提供学院，班级和学科，计算班级通过率</w:t>
      </w:r>
      <w:r w:rsidRPr="00955FD9">
        <w:br/>
        <w:t>返回一个double类型变量，为通过率</w:t>
      </w:r>
    </w:p>
    <w:p w:rsidR="00955FD9" w:rsidRPr="005D66AE" w:rsidRDefault="00955FD9" w:rsidP="00955FD9">
      <w:pPr>
        <w:rPr>
          <w:b/>
          <w:bCs/>
          <w:strike/>
        </w:rPr>
      </w:pPr>
      <w:proofErr w:type="spellStart"/>
      <w:r w:rsidRPr="005D66AE">
        <w:rPr>
          <w:b/>
          <w:bCs/>
          <w:strike/>
        </w:rPr>
        <w:t>subject_average</w:t>
      </w:r>
      <w:proofErr w:type="spellEnd"/>
    </w:p>
    <w:p w:rsidR="00955FD9" w:rsidRPr="00955FD9" w:rsidRDefault="00955FD9" w:rsidP="00955FD9">
      <w:r w:rsidRPr="00955FD9">
        <w:t>3个重载</w:t>
      </w:r>
      <w:r w:rsidRPr="00955FD9">
        <w:br/>
        <w:t>1参数 int subject</w:t>
      </w:r>
      <w:r w:rsidRPr="00955FD9">
        <w:br/>
        <w:t>2参数 int school, int subject</w:t>
      </w:r>
      <w:r w:rsidRPr="00955FD9">
        <w:br/>
        <w:t xml:space="preserve">3参数 int school, int </w:t>
      </w:r>
      <w:proofErr w:type="spellStart"/>
      <w:r w:rsidRPr="00955FD9">
        <w:t>class_num</w:t>
      </w:r>
      <w:proofErr w:type="spellEnd"/>
      <w:r w:rsidRPr="00955FD9">
        <w:t>, int subject</w:t>
      </w:r>
      <w:r w:rsidRPr="00955FD9">
        <w:br/>
        <w:t>1返回值 double</w:t>
      </w:r>
      <w:r w:rsidRPr="00955FD9">
        <w:br/>
        <w:t>函数计算科目平均分，用法和</w:t>
      </w:r>
      <w:proofErr w:type="spellStart"/>
      <w:r w:rsidRPr="00955FD9">
        <w:t>subject_pass_rate</w:t>
      </w:r>
      <w:proofErr w:type="spellEnd"/>
      <w:r w:rsidRPr="00955FD9">
        <w:t>类似，返回一个double类型，是平均分</w:t>
      </w:r>
    </w:p>
    <w:p w:rsidR="00955FD9" w:rsidRPr="00955FD9" w:rsidRDefault="00955FD9" w:rsidP="00955FD9">
      <w:pPr>
        <w:rPr>
          <w:b/>
          <w:bCs/>
        </w:rPr>
      </w:pPr>
      <w:proofErr w:type="spellStart"/>
      <w:r w:rsidRPr="00955FD9">
        <w:rPr>
          <w:b/>
          <w:bCs/>
        </w:rPr>
        <w:t>Tigs</w:t>
      </w:r>
      <w:proofErr w:type="spellEnd"/>
      <w:r w:rsidRPr="00955FD9">
        <w:rPr>
          <w:b/>
          <w:bCs/>
        </w:rPr>
        <w:t xml:space="preserve"> for Test Engineer</w:t>
      </w:r>
    </w:p>
    <w:p w:rsidR="00955FD9" w:rsidRPr="00955FD9" w:rsidRDefault="00955FD9" w:rsidP="00955FD9">
      <w:r w:rsidRPr="00955FD9">
        <w:t>项目有不少的测试任务...</w:t>
      </w:r>
    </w:p>
    <w:p w:rsidR="00955FD9" w:rsidRPr="00955FD9" w:rsidRDefault="00955FD9" w:rsidP="00955FD9">
      <w:pPr>
        <w:rPr>
          <w:b/>
          <w:bCs/>
        </w:rPr>
      </w:pPr>
      <w:r w:rsidRPr="00955FD9">
        <w:rPr>
          <w:b/>
          <w:bCs/>
        </w:rPr>
        <w:t>Back-end Test</w:t>
      </w:r>
    </w:p>
    <w:p w:rsidR="00955FD9" w:rsidRPr="00955FD9" w:rsidRDefault="00955FD9" w:rsidP="00955FD9">
      <w:r w:rsidRPr="00955FD9">
        <w:t>首先需要你们测试的是后端的正确性，需要编写用来测试后端的大批量数据</w:t>
      </w:r>
      <w:r w:rsidRPr="00955FD9">
        <w:br/>
        <w:t>后端的输入不负责健壮性检查，所以</w:t>
      </w:r>
      <w:proofErr w:type="gramStart"/>
      <w:r w:rsidRPr="00955FD9">
        <w:t>请确保</w:t>
      </w:r>
      <w:proofErr w:type="gramEnd"/>
      <w:r w:rsidRPr="00955FD9">
        <w:t>你们的输入格式符合后端的规范;)</w:t>
      </w:r>
      <w:r w:rsidRPr="00955FD9">
        <w:br/>
        <w:t>测试数据应当具有代表性和差异性，能够尽量检测出程序不完善的地方</w:t>
      </w:r>
      <w:r w:rsidRPr="00955FD9">
        <w:br/>
        <w:t>后端测试数据的需求量比较庞大，很难手写，所以建议你们编程来生成数据(不限语言)</w:t>
      </w:r>
      <w:r w:rsidRPr="00955FD9">
        <w:br/>
        <w:t>生成的测试数据需要保存在</w:t>
      </w:r>
      <w:r w:rsidRPr="00955FD9">
        <w:rPr>
          <w:b/>
          <w:bCs/>
        </w:rPr>
        <w:t>txt文件</w:t>
      </w:r>
      <w:r w:rsidRPr="00955FD9">
        <w:t>中</w:t>
      </w:r>
      <w:r w:rsidRPr="00955FD9">
        <w:br/>
        <w:t>需要生成的数据是学生信息，具体的格式为：</w:t>
      </w:r>
      <w:r w:rsidRPr="00955FD9">
        <w:br/>
        <w:t>分为N行，N是学生的数量，N的大小尽量大一些，但是不要超过</w:t>
      </w:r>
      <w:r w:rsidRPr="00955FD9">
        <w:rPr>
          <w:b/>
          <w:bCs/>
        </w:rPr>
        <w:t>50000</w:t>
      </w:r>
      <w:r w:rsidRPr="00955FD9">
        <w:br/>
        <w:t>每一行中需要有该学生的信息，按顺序分别为：学号，姓名，性别，学院，班级，20个科目成绩，</w:t>
      </w:r>
      <w:r w:rsidRPr="00955FD9">
        <w:rPr>
          <w:b/>
          <w:bCs/>
        </w:rPr>
        <w:t>每一项用空格隔开</w:t>
      </w:r>
      <w:r w:rsidRPr="00955FD9">
        <w:br/>
        <w:t>学号需要保证每个学生都不同，位数不超过14</w:t>
      </w:r>
      <w:r w:rsidRPr="00955FD9">
        <w:br/>
        <w:t>姓名使用汉字，不超过9个字，学生之间应该</w:t>
      </w:r>
      <w:r w:rsidRPr="00955FD9">
        <w:rPr>
          <w:b/>
          <w:bCs/>
        </w:rPr>
        <w:t>有适当的重名</w:t>
      </w:r>
      <w:r w:rsidRPr="00955FD9">
        <w:br/>
        <w:t>性别为MALE, FEMALE</w:t>
      </w:r>
      <w:r w:rsidRPr="00955FD9">
        <w:br/>
        <w:t>学院可以是：JI_RUAN, DIAN_XIN, SHU_TONG</w:t>
      </w:r>
      <w:r w:rsidRPr="00955FD9">
        <w:br/>
        <w:t>班级应该是一个整型数字，不要太大，应保证一个班级中有适量的学生</w:t>
      </w:r>
      <w:r w:rsidRPr="00955FD9">
        <w:br/>
        <w:t>20个科目成绩可以是-1, -2或0到100，-2代表未修，-1代表在修，0到100代表已修，记录成绩</w:t>
      </w:r>
      <w:r w:rsidRPr="00955FD9">
        <w:br/>
        <w:t>应当保证一个学院的学生修的学科基本相同，不同学院学院学生修的学科有差异</w:t>
      </w:r>
      <w:r w:rsidRPr="00955FD9">
        <w:br/>
        <w:t>在满足上述条件的基础上，你们应当思索程序可能会对什么样的情况欠考虑，尽量编写能够发现程序漏洞的数据</w:t>
      </w:r>
      <w:r w:rsidRPr="00955FD9">
        <w:br/>
        <w:t>后端的测试需求基本就是这样 (//</w:t>
      </w:r>
      <w:r w:rsidRPr="00955FD9">
        <w:rPr>
          <w:rFonts w:ascii="Cambria Math" w:hAnsi="Cambria Math" w:cs="Cambria Math"/>
        </w:rPr>
        <w:t>∇</w:t>
      </w:r>
      <w:r w:rsidRPr="00955FD9">
        <w:t>//)\</w:t>
      </w:r>
      <w:r w:rsidRPr="00955FD9">
        <w:br/>
        <w:t>示例数据：</w:t>
      </w:r>
      <w:r w:rsidRPr="00955FD9">
        <w:br/>
        <w:t>201983290999 王保果 MALE JI_RUAN 10</w:t>
      </w:r>
      <w:proofErr w:type="gramStart"/>
      <w:r w:rsidRPr="00955FD9">
        <w:t xml:space="preserve"> 90 90</w:t>
      </w:r>
      <w:proofErr w:type="gramEnd"/>
      <w:r w:rsidRPr="00955FD9">
        <w:t xml:space="preserve"> 90 -1 90 70 85 -1 55 61 -2 -2 -2 -2 -2 -2 -2 -2 -2</w:t>
      </w:r>
    </w:p>
    <w:p w:rsidR="00955FD9" w:rsidRPr="00955FD9" w:rsidRDefault="00955FD9" w:rsidP="00955FD9">
      <w:pPr>
        <w:rPr>
          <w:b/>
          <w:bCs/>
        </w:rPr>
      </w:pPr>
      <w:r w:rsidRPr="00955FD9">
        <w:rPr>
          <w:b/>
          <w:bCs/>
        </w:rPr>
        <w:t>Front-end Test</w:t>
      </w:r>
    </w:p>
    <w:p w:rsidR="00955FD9" w:rsidRPr="00955FD9" w:rsidRDefault="00955FD9" w:rsidP="00955FD9">
      <w:r w:rsidRPr="00955FD9">
        <w:lastRenderedPageBreak/>
        <w:t>测试前端程序的时候你们面对的是有图形化界面的程序</w:t>
      </w:r>
      <w:r w:rsidRPr="00955FD9">
        <w:br/>
        <w:t>因为程序采用了图形化编程，所以其实可供测试健壮性的点并不多，但是程序中依然会有输入框</w:t>
      </w:r>
      <w:r w:rsidRPr="00955FD9">
        <w:br/>
        <w:t>这时间，可供你们发挥的空间就来了ヽ(•̀</w:t>
      </w:r>
      <w:r w:rsidRPr="00955FD9">
        <w:rPr>
          <w:rFonts w:ascii="等线" w:eastAsia="等线" w:hAnsi="等线" w:cs="等线" w:hint="eastAsia"/>
        </w:rPr>
        <w:t>ω•</w:t>
      </w:r>
      <w:r w:rsidRPr="00955FD9">
        <w:t>́ )ゝ</w:t>
      </w:r>
      <w:r w:rsidRPr="00955FD9">
        <w:br/>
        <w:t>告诉程序，什么叫</w:t>
      </w:r>
      <w:proofErr w:type="gramStart"/>
      <w:r w:rsidRPr="00955FD9">
        <w:t>不讲码德</w:t>
      </w:r>
      <w:proofErr w:type="gramEnd"/>
      <w:r w:rsidRPr="00955FD9">
        <w:br/>
        <w:t>采取你们能想到的非法输入方法，测试程序的健壮性，并把结果反馈给前端工程师</w:t>
      </w:r>
      <w:r w:rsidRPr="00955FD9">
        <w:br/>
        <w:t>可以参考如下做法：</w:t>
      </w:r>
    </w:p>
    <w:p w:rsidR="00955FD9" w:rsidRPr="00955FD9" w:rsidRDefault="00955FD9" w:rsidP="00955FD9">
      <w:r w:rsidRPr="00955FD9">
        <w:t>一个测试工程师走进一家酒吧，要了一杯啤酒；</w:t>
      </w:r>
      <w:r w:rsidRPr="00955FD9">
        <w:br/>
        <w:t>一个测试工程师走进一家酒吧，要了一杯咖啡；</w:t>
      </w:r>
      <w:r w:rsidRPr="00955FD9">
        <w:br/>
        <w:t>一个测试工程师走进一家酒吧，要了0.7杯啤酒；</w:t>
      </w:r>
      <w:r w:rsidRPr="00955FD9">
        <w:br/>
        <w:t>一个测试工程师走进一家酒吧，要了-1杯啤酒；</w:t>
      </w:r>
      <w:r w:rsidRPr="00955FD9">
        <w:br/>
        <w:t>一个测试工程师走进一家酒吧，要了2^32杯啤酒；</w:t>
      </w:r>
      <w:r w:rsidRPr="00955FD9">
        <w:br/>
        <w:t>一个测试工程师走进一家酒吧，要了一杯洗脚水；</w:t>
      </w:r>
      <w:r w:rsidRPr="00955FD9">
        <w:br/>
        <w:t>一个测试工程师走进一家酒吧，要了一杯蜥蜴；</w:t>
      </w:r>
      <w:r w:rsidRPr="00955FD9">
        <w:br/>
        <w:t>一个测试工程师走进一家酒吧，要了一份asdfQwer@24dg!&amp;*(@；</w:t>
      </w:r>
      <w:r w:rsidRPr="00955FD9">
        <w:br/>
        <w:t>一个测试工程师走进一家酒吧，什么也没要；</w:t>
      </w:r>
      <w:r w:rsidRPr="00955FD9">
        <w:br/>
        <w:t>一个测试工程师走进一家酒吧，又走出去又从窗户进来又从后门出去从下水道钻进来；</w:t>
      </w:r>
      <w:r w:rsidRPr="00955FD9">
        <w:br/>
        <w:t>一个测试工程师走进一家酒吧，又走出去又进来又出去又进来又出去，最后在外面把老板打了一顿；</w:t>
      </w:r>
      <w:r w:rsidRPr="00955FD9">
        <w:br/>
        <w:t>一个测试工程师走进一家酒吧，要了一杯烫烫烫的</w:t>
      </w:r>
      <w:proofErr w:type="gramStart"/>
      <w:r w:rsidRPr="00955FD9">
        <w:t>锟</w:t>
      </w:r>
      <w:proofErr w:type="gramEnd"/>
      <w:r w:rsidRPr="00955FD9">
        <w:t>斤拷；</w:t>
      </w:r>
      <w:r w:rsidRPr="00955FD9">
        <w:br/>
        <w:t>一个测试工程师走进一家酒吧，要了</w:t>
      </w:r>
      <w:proofErr w:type="spellStart"/>
      <w:r w:rsidRPr="00955FD9">
        <w:t>NaN</w:t>
      </w:r>
      <w:proofErr w:type="spellEnd"/>
      <w:r w:rsidRPr="00955FD9">
        <w:t>杯Null；</w:t>
      </w:r>
      <w:r w:rsidRPr="00955FD9">
        <w:br/>
        <w:t>一个测试工程师冲进一家酒吧，要了500T啤酒咖啡洗脚水野猫狼牙棒奶茶；</w:t>
      </w:r>
      <w:r w:rsidRPr="00955FD9">
        <w:br/>
        <w:t>一个测试工程师把酒吧拆了；</w:t>
      </w:r>
      <w:r w:rsidRPr="00955FD9">
        <w:br/>
        <w:t>一个测试工程师化装成老板走进一家酒吧，要了500杯啤酒并且不付钱；</w:t>
      </w:r>
      <w:r w:rsidRPr="00955FD9">
        <w:br/>
        <w:t>一万个测试工程师在酒吧门外呼啸而过；</w:t>
      </w:r>
      <w:r w:rsidRPr="00955FD9">
        <w:br/>
        <w:t>一个测试工程师走进一家酒吧，要了一杯啤酒';DROP TABLE 酒吧；</w:t>
      </w:r>
      <w:r w:rsidRPr="00955FD9">
        <w:br/>
        <w:t>测试工程师们满意地离开了酒吧。</w:t>
      </w:r>
      <w:r w:rsidRPr="00955FD9">
        <w:br/>
      </w:r>
      <w:del w:id="1" w:author="Unknown">
        <w:r w:rsidRPr="00955FD9">
          <w:delText>然后一名顾客点了一份炒饭，酒吧炸了。</w:delText>
        </w:r>
      </w:del>
    </w:p>
    <w:p w:rsidR="00955FD9" w:rsidRPr="00955FD9" w:rsidRDefault="00955FD9" w:rsidP="00955FD9">
      <w:r w:rsidRPr="00955FD9">
        <w:t>但是仍然注意：你们最先测试的应当是正常的数据，在正常的前提下逐步提高数据非法程度</w:t>
      </w:r>
      <w:r w:rsidRPr="00955FD9">
        <w:br/>
        <w:t>记得反馈问题给工程师ヽ(￣д￣;)ノ=3=3=3</w:t>
      </w:r>
      <w:r w:rsidRPr="00955FD9">
        <w:br/>
        <w:t>嗯，关于测试的事情就这么多</w:t>
      </w:r>
    </w:p>
    <w:p w:rsidR="00A33EB4" w:rsidRPr="00955FD9" w:rsidRDefault="00A33EB4"/>
    <w:sectPr w:rsidR="00A33EB4" w:rsidRPr="0095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2EE" w:rsidRDefault="001C72EE" w:rsidP="002D7E49">
      <w:r>
        <w:separator/>
      </w:r>
    </w:p>
  </w:endnote>
  <w:endnote w:type="continuationSeparator" w:id="0">
    <w:p w:rsidR="001C72EE" w:rsidRDefault="001C72EE" w:rsidP="002D7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2EE" w:rsidRDefault="001C72EE" w:rsidP="002D7E49">
      <w:r>
        <w:separator/>
      </w:r>
    </w:p>
  </w:footnote>
  <w:footnote w:type="continuationSeparator" w:id="0">
    <w:p w:rsidR="001C72EE" w:rsidRDefault="001C72EE" w:rsidP="002D7E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D9"/>
    <w:rsid w:val="001C72EE"/>
    <w:rsid w:val="002D7E49"/>
    <w:rsid w:val="005D66AE"/>
    <w:rsid w:val="0073713B"/>
    <w:rsid w:val="00955FD9"/>
    <w:rsid w:val="009F4FF1"/>
    <w:rsid w:val="00A3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0C1156-C4E5-4CF1-B2D0-0F8A9844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5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87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4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曙光</dc:creator>
  <cp:keywords/>
  <dc:description/>
  <cp:lastModifiedBy>殷 曙光</cp:lastModifiedBy>
  <cp:revision>2</cp:revision>
  <dcterms:created xsi:type="dcterms:W3CDTF">2020-12-21T12:34:00Z</dcterms:created>
  <dcterms:modified xsi:type="dcterms:W3CDTF">2020-12-22T08:44:00Z</dcterms:modified>
</cp:coreProperties>
</file>